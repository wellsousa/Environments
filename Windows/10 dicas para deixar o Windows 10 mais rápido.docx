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45" w:rsidRPr="009A1245" w:rsidRDefault="009A1245" w:rsidP="009A1245">
      <w:pPr>
        <w:spacing w:after="75" w:line="240" w:lineRule="auto"/>
        <w:outlineLvl w:val="0"/>
        <w:rPr>
          <w:rFonts w:ascii="Arial" w:eastAsia="Times New Roman" w:hAnsi="Arial" w:cs="Arial"/>
          <w:color w:val="000000"/>
          <w:spacing w:val="-8"/>
          <w:kern w:val="36"/>
          <w:sz w:val="48"/>
          <w:szCs w:val="48"/>
          <w:lang w:eastAsia="pt-BR"/>
        </w:rPr>
      </w:pPr>
      <w:r w:rsidRPr="009A1245">
        <w:rPr>
          <w:rFonts w:ascii="Arial" w:eastAsia="Times New Roman" w:hAnsi="Arial" w:cs="Arial"/>
          <w:color w:val="000000"/>
          <w:spacing w:val="-8"/>
          <w:kern w:val="36"/>
          <w:sz w:val="48"/>
          <w:szCs w:val="48"/>
          <w:lang w:eastAsia="pt-BR"/>
        </w:rPr>
        <w:t>10 dicas para deixar o Windows 10 mais rápido</w:t>
      </w:r>
    </w:p>
    <w:p w:rsidR="009A1245" w:rsidRPr="009A1245" w:rsidRDefault="009A1245" w:rsidP="009A1245">
      <w:pPr>
        <w:spacing w:before="75" w:after="0" w:line="240" w:lineRule="auto"/>
        <w:rPr>
          <w:rFonts w:ascii="Times New Roman" w:eastAsia="Times New Roman" w:hAnsi="Times New Roman" w:cs="Times New Roman"/>
          <w:color w:val="999999"/>
          <w:sz w:val="24"/>
          <w:szCs w:val="24"/>
          <w:lang w:eastAsia="pt-BR"/>
        </w:rPr>
      </w:pPr>
      <w:r w:rsidRPr="009A1245">
        <w:rPr>
          <w:rFonts w:ascii="Times New Roman" w:eastAsia="Times New Roman" w:hAnsi="Times New Roman" w:cs="Times New Roman"/>
          <w:color w:val="999999"/>
          <w:sz w:val="24"/>
          <w:szCs w:val="24"/>
          <w:lang w:eastAsia="pt-BR"/>
        </w:rPr>
        <w:t>Escrito por </w:t>
      </w:r>
      <w:hyperlink r:id="rId5" w:history="1">
        <w:r w:rsidRPr="009A1245">
          <w:rPr>
            <w:rFonts w:ascii="Times New Roman" w:eastAsia="Times New Roman" w:hAnsi="Times New Roman" w:cs="Times New Roman"/>
            <w:color w:val="1E73BE"/>
            <w:sz w:val="24"/>
            <w:szCs w:val="24"/>
            <w:lang w:eastAsia="pt-BR"/>
          </w:rPr>
          <w:t>Sérgio</w:t>
        </w:r>
      </w:hyperlink>
      <w:r w:rsidRPr="009A1245">
        <w:rPr>
          <w:rFonts w:ascii="Times New Roman" w:eastAsia="Times New Roman" w:hAnsi="Times New Roman" w:cs="Times New Roman"/>
          <w:color w:val="999999"/>
          <w:sz w:val="24"/>
          <w:szCs w:val="24"/>
          <w:lang w:eastAsia="pt-BR"/>
        </w:rPr>
        <w:t> - Arquivado em </w:t>
      </w:r>
      <w:hyperlink r:id="rId6" w:history="1">
        <w:r w:rsidRPr="009A1245">
          <w:rPr>
            <w:rFonts w:ascii="Times New Roman" w:eastAsia="Times New Roman" w:hAnsi="Times New Roman" w:cs="Times New Roman"/>
            <w:color w:val="1E73BE"/>
            <w:sz w:val="24"/>
            <w:szCs w:val="24"/>
            <w:u w:val="single"/>
            <w:lang w:eastAsia="pt-BR"/>
          </w:rPr>
          <w:t>Destaques</w:t>
        </w:r>
      </w:hyperlink>
      <w:r w:rsidRPr="009A1245">
        <w:rPr>
          <w:rFonts w:ascii="Times New Roman" w:eastAsia="Times New Roman" w:hAnsi="Times New Roman" w:cs="Times New Roman"/>
          <w:color w:val="999999"/>
          <w:sz w:val="24"/>
          <w:szCs w:val="24"/>
          <w:lang w:eastAsia="pt-BR"/>
        </w:rPr>
        <w:t>, </w:t>
      </w:r>
      <w:hyperlink r:id="rId7" w:history="1">
        <w:r w:rsidRPr="009A1245">
          <w:rPr>
            <w:rFonts w:ascii="Times New Roman" w:eastAsia="Times New Roman" w:hAnsi="Times New Roman" w:cs="Times New Roman"/>
            <w:color w:val="1E73BE"/>
            <w:sz w:val="24"/>
            <w:szCs w:val="24"/>
            <w:u w:val="single"/>
            <w:lang w:eastAsia="pt-BR"/>
          </w:rPr>
          <w:t>Windows 10</w:t>
        </w:r>
      </w:hyperlink>
      <w:r w:rsidRPr="009A1245">
        <w:rPr>
          <w:rFonts w:ascii="Times New Roman" w:eastAsia="Times New Roman" w:hAnsi="Times New Roman" w:cs="Times New Roman"/>
          <w:color w:val="999999"/>
          <w:sz w:val="24"/>
          <w:szCs w:val="24"/>
          <w:lang w:eastAsia="pt-BR"/>
        </w:rPr>
        <w:t> - Última atualização: </w:t>
      </w:r>
      <w:proofErr w:type="gramStart"/>
      <w:r w:rsidRPr="009A1245">
        <w:rPr>
          <w:rFonts w:ascii="Times New Roman" w:eastAsia="Times New Roman" w:hAnsi="Times New Roman" w:cs="Times New Roman"/>
          <w:color w:val="999999"/>
          <w:sz w:val="24"/>
          <w:szCs w:val="24"/>
          <w:lang w:eastAsia="pt-BR"/>
        </w:rPr>
        <w:t>5</w:t>
      </w:r>
      <w:proofErr w:type="gramEnd"/>
      <w:r w:rsidRPr="009A1245">
        <w:rPr>
          <w:rFonts w:ascii="Times New Roman" w:eastAsia="Times New Roman" w:hAnsi="Times New Roman" w:cs="Times New Roman"/>
          <w:color w:val="999999"/>
          <w:sz w:val="24"/>
          <w:szCs w:val="24"/>
          <w:lang w:eastAsia="pt-BR"/>
        </w:rPr>
        <w:t xml:space="preserve"> de fevereiro de 2019</w:t>
      </w:r>
    </w:p>
    <w:p w:rsidR="009A1245" w:rsidRDefault="009A1245" w:rsidP="009A1245">
      <w:pPr>
        <w:shd w:val="clear" w:color="auto" w:fill="FFFFFF"/>
        <w:spacing w:before="150" w:after="300" w:line="240" w:lineRule="auto"/>
      </w:pPr>
      <w:hyperlink r:id="rId8" w:history="1">
        <w:r>
          <w:rPr>
            <w:rStyle w:val="Hyperlink"/>
          </w:rPr>
          <w:t>https://www.softdownload.com.br/10-dicas-deixar-windows-10-rapido.html</w:t>
        </w:r>
      </w:hyperlink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0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Se você instalou o Windows 10 em seu computador, mas acha que ele está muito lento, existem algumas configurações que você pode fazer no Windows 10 para otimizar o seu desempenho e deixá-lo mais rápido.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2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3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Nesse artigo, vamos mostrar 10 dicas para melhorar o desempenho do Windows 10 e deixá-lo mais rápido do que nunca. Após seguir o tutorial você deve notar uma grande melhoria no desempenho do Windows 10.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jc w:val="center"/>
        <w:rPr>
          <w:ins w:id="4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1E73BE"/>
          <w:sz w:val="24"/>
          <w:szCs w:val="24"/>
          <w:lang w:eastAsia="pt-BR"/>
        </w:rPr>
        <w:drawing>
          <wp:inline distT="0" distB="0" distL="0" distR="0">
            <wp:extent cx="5524500" cy="2762250"/>
            <wp:effectExtent l="19050" t="0" r="0" b="0"/>
            <wp:docPr id="1" name="Imagem 1" descr="Como deixar o Windows 10 mais rápid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deixar o Windows 10 mais rápid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45" w:rsidRPr="009A1245" w:rsidRDefault="009A1245" w:rsidP="009A1245">
      <w:pPr>
        <w:shd w:val="clear" w:color="auto" w:fill="FFFFFF"/>
        <w:spacing w:after="150" w:line="240" w:lineRule="auto"/>
        <w:jc w:val="center"/>
        <w:rPr>
          <w:ins w:id="5" w:author="Unknown"/>
          <w:rFonts w:ascii="Arial" w:eastAsia="Times New Roman" w:hAnsi="Arial" w:cs="Arial"/>
          <w:color w:val="555555"/>
          <w:sz w:val="17"/>
          <w:szCs w:val="17"/>
          <w:u w:val="single"/>
          <w:lang w:eastAsia="pt-BR"/>
        </w:rPr>
      </w:pPr>
      <w:ins w:id="6" w:author="Unknown">
        <w:r w:rsidRPr="009A1245">
          <w:rPr>
            <w:rFonts w:ascii="Arial" w:eastAsia="Times New Roman" w:hAnsi="Arial" w:cs="Arial"/>
            <w:color w:val="555555"/>
            <w:sz w:val="17"/>
            <w:szCs w:val="17"/>
            <w:u w:val="single"/>
            <w:lang w:eastAsia="pt-BR"/>
          </w:rPr>
          <w:t>Publicidade</w:t>
        </w:r>
      </w:ins>
    </w:p>
    <w:p w:rsidR="009A1245" w:rsidRPr="009A1245" w:rsidRDefault="009A1245" w:rsidP="009A1245">
      <w:pPr>
        <w:shd w:val="clear" w:color="auto" w:fill="FFFFFF"/>
        <w:spacing w:before="450" w:after="300" w:line="240" w:lineRule="auto"/>
        <w:outlineLvl w:val="1"/>
        <w:rPr>
          <w:ins w:id="7" w:author="Unknown"/>
          <w:rFonts w:ascii="Arial" w:eastAsia="Times New Roman" w:hAnsi="Arial" w:cs="Arial"/>
          <w:color w:val="000000"/>
          <w:spacing w:val="8"/>
          <w:sz w:val="36"/>
          <w:szCs w:val="36"/>
          <w:lang w:eastAsia="pt-BR"/>
        </w:rPr>
      </w:pPr>
      <w:ins w:id="8" w:author="Unknown">
        <w:r w:rsidRPr="009A1245">
          <w:rPr>
            <w:rFonts w:ascii="Arial" w:eastAsia="Times New Roman" w:hAnsi="Arial" w:cs="Arial"/>
            <w:color w:val="000000"/>
            <w:spacing w:val="8"/>
            <w:sz w:val="36"/>
            <w:szCs w:val="36"/>
            <w:lang w:eastAsia="pt-BR"/>
          </w:rPr>
          <w:t>Como deixar o Windows 10 mais rápido:</w:t>
        </w:r>
      </w:ins>
    </w:p>
    <w:p w:rsidR="009A1245" w:rsidRPr="009A1245" w:rsidRDefault="009A1245" w:rsidP="009A1245">
      <w:pPr>
        <w:shd w:val="clear" w:color="auto" w:fill="FFFFFF"/>
        <w:spacing w:before="450" w:after="300" w:line="240" w:lineRule="auto"/>
        <w:outlineLvl w:val="2"/>
        <w:rPr>
          <w:ins w:id="9" w:author="Unknown"/>
          <w:rFonts w:ascii="Arial" w:eastAsia="Times New Roman" w:hAnsi="Arial" w:cs="Arial"/>
          <w:color w:val="000000"/>
          <w:spacing w:val="8"/>
          <w:sz w:val="27"/>
          <w:szCs w:val="27"/>
          <w:lang w:eastAsia="pt-BR"/>
        </w:rPr>
      </w:pPr>
      <w:ins w:id="10" w:author="Unknown">
        <w:r w:rsidRPr="009A1245">
          <w:rPr>
            <w:rFonts w:ascii="Arial" w:eastAsia="Times New Roman" w:hAnsi="Arial" w:cs="Arial"/>
            <w:color w:val="000000"/>
            <w:spacing w:val="8"/>
            <w:sz w:val="27"/>
            <w:szCs w:val="27"/>
            <w:lang w:eastAsia="pt-BR"/>
          </w:rPr>
          <w:t>1. Desative os efeitos desnecessários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1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2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O Windows 10 usa diversas animações e outros efeitos para fornecer uma interface mais atraente. Porém, essas animações e efeitos consomem recursos do sistema e podem afetar o desempenho do computador.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3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4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1.1.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Pressione </w:t>
        </w:r>
        <w:proofErr w:type="spell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Win</w:t>
        </w:r>
        <w:proofErr w:type="spell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+R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para abrir a caixa Executar, digite </w:t>
        </w:r>
        <w:proofErr w:type="spellStart"/>
        <w:proofErr w:type="gram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sysdm</w:t>
        </w:r>
        <w:proofErr w:type="spell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.</w:t>
        </w:r>
        <w:proofErr w:type="spellStart"/>
        <w:proofErr w:type="gram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cpl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e pressione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 </w:t>
        </w:r>
        <w:proofErr w:type="spell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Enter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jc w:val="center"/>
        <w:rPr>
          <w:ins w:id="15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1E73BE"/>
          <w:sz w:val="24"/>
          <w:szCs w:val="24"/>
          <w:lang w:eastAsia="pt-BR"/>
        </w:rPr>
        <w:lastRenderedPageBreak/>
        <w:drawing>
          <wp:inline distT="0" distB="0" distL="0" distR="0">
            <wp:extent cx="3800475" cy="2000250"/>
            <wp:effectExtent l="19050" t="0" r="9525" b="0"/>
            <wp:docPr id="2" name="Imagem 2" descr="Como deixar o Windows 10 mais rápido - Imagem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o deixar o Windows 10 mais rápido - Imagem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6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7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1.2.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 Abra </w:t>
        </w:r>
        <w:proofErr w:type="gram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a guia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“Avançado”</w:t>
        </w:r>
        <w:proofErr w:type="gram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e clique no botão “Configurações…” na seção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“Desempenho”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8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9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1.3.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Na janela aberta, desmarque as seguintes opções:</w:t>
        </w:r>
      </w:ins>
    </w:p>
    <w:p w:rsidR="009A1245" w:rsidRPr="009A1245" w:rsidRDefault="009A1245" w:rsidP="009A1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20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21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Animações na barra de tarefas</w:t>
        </w:r>
      </w:ins>
    </w:p>
    <w:p w:rsidR="009A1245" w:rsidRPr="009A1245" w:rsidRDefault="009A1245" w:rsidP="009A1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22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23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Animar controles e elementos do Windows</w:t>
        </w:r>
      </w:ins>
    </w:p>
    <w:p w:rsidR="009A1245" w:rsidRPr="009A1245" w:rsidRDefault="009A1245" w:rsidP="009A1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24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25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Animar janelas ao minimizar e maximizar</w:t>
        </w:r>
      </w:ins>
    </w:p>
    <w:p w:rsidR="009A1245" w:rsidRPr="009A1245" w:rsidRDefault="009A1245" w:rsidP="009A1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26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27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Esmaecer itens de </w:t>
        </w:r>
        <w:proofErr w:type="gram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menu</w:t>
        </w:r>
        <w:proofErr w:type="gram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 após clicados</w:t>
        </w:r>
      </w:ins>
    </w:p>
    <w:p w:rsidR="009A1245" w:rsidRPr="009A1245" w:rsidRDefault="009A1245" w:rsidP="009A1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28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29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Esmaecer ou deslizar dicas de ferramenta</w:t>
        </w:r>
      </w:ins>
    </w:p>
    <w:p w:rsidR="009A1245" w:rsidRPr="009A1245" w:rsidRDefault="009A1245" w:rsidP="009A1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30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31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Esmaecer ou deslizar menus para exibição</w:t>
        </w:r>
      </w:ins>
    </w:p>
    <w:p w:rsidR="009A1245" w:rsidRPr="009A1245" w:rsidRDefault="009A1245" w:rsidP="009A1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32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33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Mostrar retângulo de seleção translúcido</w:t>
        </w:r>
      </w:ins>
    </w:p>
    <w:p w:rsidR="009A1245" w:rsidRPr="009A1245" w:rsidRDefault="009A1245" w:rsidP="009A1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34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35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Mostrar sombras sob janelas</w:t>
        </w:r>
      </w:ins>
    </w:p>
    <w:p w:rsidR="009A1245" w:rsidRPr="009A1245" w:rsidRDefault="009A1245" w:rsidP="009A1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36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37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Mostrar sombras sob o ponteiro do mouse</w:t>
        </w:r>
      </w:ins>
    </w:p>
    <w:p w:rsidR="009A1245" w:rsidRPr="009A1245" w:rsidRDefault="009A1245" w:rsidP="009A1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38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39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Rolar caixas de listagem suavemente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40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41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1.4.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Clique em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“Aplicar”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e depois em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“OK”.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jc w:val="center"/>
        <w:rPr>
          <w:ins w:id="42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1E73BE"/>
          <w:sz w:val="24"/>
          <w:szCs w:val="24"/>
          <w:lang w:eastAsia="pt-BR"/>
        </w:rPr>
        <w:lastRenderedPageBreak/>
        <w:drawing>
          <wp:inline distT="0" distB="0" distL="0" distR="0">
            <wp:extent cx="3457575" cy="5095875"/>
            <wp:effectExtent l="19050" t="0" r="9525" b="0"/>
            <wp:docPr id="3" name="Imagem 3" descr="Como deixar o Windows 10 mais rápido - Imagem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o deixar o Windows 10 mais rápido - Imagem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45" w:rsidRPr="009A1245" w:rsidRDefault="009A1245" w:rsidP="009A1245">
      <w:pPr>
        <w:shd w:val="clear" w:color="auto" w:fill="FFFFFF"/>
        <w:spacing w:before="450" w:after="300" w:line="240" w:lineRule="auto"/>
        <w:outlineLvl w:val="2"/>
        <w:rPr>
          <w:ins w:id="43" w:author="Unknown"/>
          <w:rFonts w:ascii="Arial" w:eastAsia="Times New Roman" w:hAnsi="Arial" w:cs="Arial"/>
          <w:color w:val="000000"/>
          <w:spacing w:val="8"/>
          <w:sz w:val="27"/>
          <w:szCs w:val="27"/>
          <w:lang w:eastAsia="pt-BR"/>
        </w:rPr>
      </w:pPr>
      <w:ins w:id="44" w:author="Unknown">
        <w:r w:rsidRPr="009A1245">
          <w:rPr>
            <w:rFonts w:ascii="Arial" w:eastAsia="Times New Roman" w:hAnsi="Arial" w:cs="Arial"/>
            <w:color w:val="000000"/>
            <w:spacing w:val="8"/>
            <w:sz w:val="27"/>
            <w:szCs w:val="27"/>
            <w:lang w:eastAsia="pt-BR"/>
          </w:rPr>
          <w:t>2. Desative as animações do Windows 10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45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46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2.1.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Pressione a tecla de atalho </w:t>
        </w:r>
        <w:proofErr w:type="spell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Win</w:t>
        </w:r>
        <w:proofErr w:type="spell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+I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para abrir a janela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Configurações.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47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proofErr w:type="gramStart"/>
      <w:ins w:id="48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2.2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Clique</w:t>
        </w:r>
        <w:proofErr w:type="gram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 em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“Facilidade de Acesso &gt; Outras opções”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49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50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2.3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</w:t>
        </w:r>
        <w:proofErr w:type="gram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Desative</w:t>
        </w:r>
        <w:proofErr w:type="gram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 a opção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“Reproduzir animações no Windows”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jc w:val="center"/>
        <w:rPr>
          <w:ins w:id="51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1E73BE"/>
          <w:sz w:val="24"/>
          <w:szCs w:val="24"/>
          <w:lang w:eastAsia="pt-BR"/>
        </w:rPr>
        <w:lastRenderedPageBreak/>
        <w:drawing>
          <wp:inline distT="0" distB="0" distL="0" distR="0">
            <wp:extent cx="5524500" cy="3495675"/>
            <wp:effectExtent l="19050" t="0" r="0" b="0"/>
            <wp:docPr id="4" name="Imagem 4" descr="Como deixar o Windows 10 mais rápido - Imagem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o deixar o Windows 10 mais rápido - Imagem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52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53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Ao fazer isso, todas as animações do Windows 10 serão desativadas e </w:t>
        </w:r>
        <w:proofErr w:type="spell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consequentemente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, o desempenho do sistema melhorará, uma vez que não serão consumidos recursos do sistema para executar animações.</w:t>
        </w:r>
      </w:ins>
    </w:p>
    <w:p w:rsidR="009A1245" w:rsidRPr="009A1245" w:rsidRDefault="009A1245" w:rsidP="009A1245">
      <w:pPr>
        <w:shd w:val="clear" w:color="auto" w:fill="FFFFFF"/>
        <w:spacing w:before="450" w:after="300" w:line="240" w:lineRule="auto"/>
        <w:outlineLvl w:val="2"/>
        <w:rPr>
          <w:ins w:id="54" w:author="Unknown"/>
          <w:rFonts w:ascii="Arial" w:eastAsia="Times New Roman" w:hAnsi="Arial" w:cs="Arial"/>
          <w:color w:val="000000"/>
          <w:spacing w:val="8"/>
          <w:sz w:val="27"/>
          <w:szCs w:val="27"/>
          <w:lang w:eastAsia="pt-BR"/>
        </w:rPr>
      </w:pPr>
      <w:ins w:id="55" w:author="Unknown">
        <w:r w:rsidRPr="009A1245">
          <w:rPr>
            <w:rFonts w:ascii="Arial" w:eastAsia="Times New Roman" w:hAnsi="Arial" w:cs="Arial"/>
            <w:color w:val="000000"/>
            <w:spacing w:val="8"/>
            <w:sz w:val="27"/>
            <w:szCs w:val="27"/>
            <w:lang w:eastAsia="pt-BR"/>
          </w:rPr>
          <w:t>3. Desative o efeito de transparência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56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57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Desativar as transparências também pode ajudar a melhorar o desempenho do sistema. No Windows 10, é possível desativar os efeitos de transparência </w:t>
        </w:r>
        <w:proofErr w:type="gram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do Menu Iniciar</w:t>
        </w:r>
        <w:proofErr w:type="gram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, Barra de Tarefas e da nova Central de Ações.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58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59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3.1.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Pressione novamente a tecla de atalho </w:t>
        </w:r>
        <w:proofErr w:type="spell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Win</w:t>
        </w:r>
        <w:proofErr w:type="spell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+I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para abrir a janela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Configurações.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60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61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3.2.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Clique em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“Personalização &gt; Cores”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e role a janela para baixo.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62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63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3.3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Desative a opção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 xml:space="preserve">“Deixar o </w:t>
        </w:r>
        <w:proofErr w:type="gram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menu</w:t>
        </w:r>
        <w:proofErr w:type="gram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 xml:space="preserve"> Iniciar, Barra de Tarefas e Central de Ações transparentes”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jc w:val="center"/>
        <w:rPr>
          <w:ins w:id="64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1E73BE"/>
          <w:sz w:val="24"/>
          <w:szCs w:val="24"/>
          <w:lang w:eastAsia="pt-BR"/>
        </w:rPr>
        <w:lastRenderedPageBreak/>
        <w:drawing>
          <wp:inline distT="0" distB="0" distL="0" distR="0">
            <wp:extent cx="5524500" cy="3495675"/>
            <wp:effectExtent l="19050" t="0" r="0" b="0"/>
            <wp:docPr id="5" name="Imagem 5" descr="Como deixar o Windows 10 mais rápido - Imagem 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o deixar o Windows 10 mais rápido - Imagem 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45" w:rsidRPr="009A1245" w:rsidRDefault="009A1245" w:rsidP="009A1245">
      <w:pPr>
        <w:shd w:val="clear" w:color="auto" w:fill="FFFFFF"/>
        <w:spacing w:before="450" w:after="300" w:line="240" w:lineRule="auto"/>
        <w:outlineLvl w:val="2"/>
        <w:rPr>
          <w:ins w:id="65" w:author="Unknown"/>
          <w:rFonts w:ascii="Arial" w:eastAsia="Times New Roman" w:hAnsi="Arial" w:cs="Arial"/>
          <w:color w:val="000000"/>
          <w:spacing w:val="8"/>
          <w:sz w:val="27"/>
          <w:szCs w:val="27"/>
          <w:lang w:eastAsia="pt-BR"/>
        </w:rPr>
      </w:pPr>
      <w:ins w:id="66" w:author="Unknown">
        <w:r w:rsidRPr="009A1245">
          <w:rPr>
            <w:rFonts w:ascii="Arial" w:eastAsia="Times New Roman" w:hAnsi="Arial" w:cs="Arial"/>
            <w:color w:val="000000"/>
            <w:spacing w:val="8"/>
            <w:sz w:val="27"/>
            <w:szCs w:val="27"/>
            <w:lang w:eastAsia="pt-BR"/>
          </w:rPr>
          <w:t>4. Desative os serviços desnecessários do Windows 10.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67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68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Vários 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begin"/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instrText xml:space="preserve"> HYPERLINK "https://www.softdownload.com.br/como-desativar-servicos-deixar-windows-10-rapido.html" </w:instrTex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separate"/>
        </w:r>
        <w:r w:rsidRPr="009A1245">
          <w:rPr>
            <w:rFonts w:ascii="Arial" w:eastAsia="Times New Roman" w:hAnsi="Arial" w:cs="Arial"/>
            <w:color w:val="1E73BE"/>
            <w:sz w:val="24"/>
            <w:szCs w:val="24"/>
            <w:u w:val="single"/>
            <w:lang w:eastAsia="pt-BR"/>
          </w:rPr>
          <w:t>serviços desnecessários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end"/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são executados em segundo plano no Windows 10, consumindo recursos. Você pode configurá-los para serem iniciados manualmente para melhorar o desempenho do Windows 10.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69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70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Lista de serviços que podem ser colocados em modo manual com segurança:</w:t>
        </w:r>
      </w:ins>
    </w:p>
    <w:p w:rsidR="009A1245" w:rsidRPr="009A1245" w:rsidRDefault="009A1245" w:rsidP="009A12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71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72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Auxiliar de IP (Se você não usa conexões IPV6)</w:t>
        </w:r>
      </w:ins>
    </w:p>
    <w:p w:rsidR="009A1245" w:rsidRPr="009A1245" w:rsidRDefault="009A1245" w:rsidP="009A12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73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74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Auxiliar </w:t>
        </w:r>
        <w:proofErr w:type="spellStart"/>
        <w:proofErr w:type="gram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NetBIOS</w:t>
        </w:r>
        <w:proofErr w:type="spellEnd"/>
        <w:proofErr w:type="gram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 TCP/IP (Se você não está conectado a uma rede local)</w:t>
        </w:r>
      </w:ins>
    </w:p>
    <w:p w:rsidR="009A1245" w:rsidRPr="009A1245" w:rsidRDefault="009A1245" w:rsidP="009A12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75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76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Cliente de rastreamento de link distribuído</w:t>
        </w:r>
      </w:ins>
    </w:p>
    <w:p w:rsidR="009A1245" w:rsidRPr="009A1245" w:rsidRDefault="009A1245" w:rsidP="009A12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77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78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Serviço Auxiliar de Compatibilidade de Programas</w:t>
        </w:r>
      </w:ins>
    </w:p>
    <w:p w:rsidR="009A1245" w:rsidRPr="009A1245" w:rsidRDefault="009A1245" w:rsidP="009A12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79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80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Serviço de Política de diagnóstico</w:t>
        </w:r>
      </w:ins>
    </w:p>
    <w:p w:rsidR="009A1245" w:rsidRPr="009A1245" w:rsidRDefault="009A1245" w:rsidP="009A12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81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82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Serviço de Rastreamento de diagnóstico</w:t>
        </w:r>
      </w:ins>
    </w:p>
    <w:p w:rsidR="009A1245" w:rsidRPr="009A1245" w:rsidRDefault="009A1245" w:rsidP="009A12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83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84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Spooler de Impressão (Se você não usa impressora)</w:t>
        </w:r>
      </w:ins>
    </w:p>
    <w:p w:rsidR="009A1245" w:rsidRPr="009A1245" w:rsidRDefault="009A1245" w:rsidP="009A12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85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86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Serviço Windows Defender (Se você tem um antivírus instalado)</w:t>
        </w:r>
      </w:ins>
    </w:p>
    <w:p w:rsidR="009A1245" w:rsidRPr="009A1245" w:rsidRDefault="009A1245" w:rsidP="009A12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87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88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Serviço de Relatório de Erro do Windows</w:t>
        </w:r>
      </w:ins>
    </w:p>
    <w:p w:rsidR="009A1245" w:rsidRPr="009A1245" w:rsidRDefault="009A1245" w:rsidP="009A12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ins w:id="89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90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Windows Search (Se você não usa a pesquisa do Windows com </w:t>
        </w:r>
        <w:proofErr w:type="spell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frequência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)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91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92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 xml:space="preserve">Como colocar </w:t>
        </w:r>
        <w:proofErr w:type="gram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o serviços</w:t>
        </w:r>
        <w:proofErr w:type="gram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 xml:space="preserve"> em modo manual: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93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94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4.1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Pressione </w:t>
        </w:r>
        <w:proofErr w:type="spell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Win</w:t>
        </w:r>
        <w:proofErr w:type="spell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+R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para abrir a caixa Executar, digite </w:t>
        </w:r>
        <w:proofErr w:type="spellStart"/>
        <w:proofErr w:type="gram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services</w:t>
        </w:r>
        <w:proofErr w:type="spell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.</w:t>
        </w:r>
        <w:proofErr w:type="spellStart"/>
        <w:proofErr w:type="gram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msc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e pressione </w:t>
        </w:r>
        <w:proofErr w:type="spell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Enter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95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96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4.2.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Clique com o botão direito em um serviço e selecione a opção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Propriedades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97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98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lastRenderedPageBreak/>
          <w:t>4.3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Em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“Tipo de inicialização”</w:t>
        </w:r>
        <w:proofErr w:type="gram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, selecione</w:t>
        </w:r>
        <w:proofErr w:type="gram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Manual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, clique em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Aplicar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e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OK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jc w:val="center"/>
        <w:rPr>
          <w:ins w:id="99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1E73BE"/>
          <w:sz w:val="24"/>
          <w:szCs w:val="24"/>
          <w:lang w:eastAsia="pt-BR"/>
        </w:rPr>
        <w:drawing>
          <wp:inline distT="0" distB="0" distL="0" distR="0">
            <wp:extent cx="3867150" cy="4457700"/>
            <wp:effectExtent l="19050" t="0" r="0" b="0"/>
            <wp:docPr id="6" name="Imagem 6" descr="Como deixar o Windows 10 mais rápido - Imagem 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o deixar o Windows 10 mais rápido - Imagem 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45" w:rsidRPr="009A1245" w:rsidRDefault="009A1245" w:rsidP="009A1245">
      <w:pPr>
        <w:shd w:val="clear" w:color="auto" w:fill="FFFFFF"/>
        <w:spacing w:before="450" w:after="300" w:line="240" w:lineRule="auto"/>
        <w:outlineLvl w:val="2"/>
        <w:rPr>
          <w:ins w:id="100" w:author="Unknown"/>
          <w:rFonts w:ascii="Arial" w:eastAsia="Times New Roman" w:hAnsi="Arial" w:cs="Arial"/>
          <w:color w:val="000000"/>
          <w:spacing w:val="8"/>
          <w:sz w:val="27"/>
          <w:szCs w:val="27"/>
          <w:lang w:eastAsia="pt-BR"/>
        </w:rPr>
      </w:pPr>
      <w:ins w:id="101" w:author="Unknown">
        <w:r w:rsidRPr="009A1245">
          <w:rPr>
            <w:rFonts w:ascii="Arial" w:eastAsia="Times New Roman" w:hAnsi="Arial" w:cs="Arial"/>
            <w:color w:val="000000"/>
            <w:spacing w:val="8"/>
            <w:sz w:val="27"/>
            <w:szCs w:val="27"/>
            <w:lang w:eastAsia="pt-BR"/>
          </w:rPr>
          <w:t>5. Remova programas da inicialização do Windows.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02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03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Existem também vários programas desnecessários que são carregados automaticamente com o Windows e você pode desativar esses programas da inicialização para melhorar o desempenho do seu computador.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04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05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5.1.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Pressione a tecla de atalho </w:t>
        </w:r>
        <w:proofErr w:type="spell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Ctrl</w:t>
        </w:r>
        <w:proofErr w:type="spell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 xml:space="preserve"> + </w:t>
        </w:r>
        <w:proofErr w:type="spell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Shift</w:t>
        </w:r>
        <w:proofErr w:type="spell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 xml:space="preserve"> + </w:t>
        </w:r>
        <w:proofErr w:type="spell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Esc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para abrir o Gerenciador de Tarefas.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06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07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5.2.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Abra a guia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Inicializar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, selecione o programa que deseja remover e clique em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Desabilitar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jc w:val="center"/>
        <w:rPr>
          <w:ins w:id="108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1E73BE"/>
          <w:sz w:val="24"/>
          <w:szCs w:val="24"/>
          <w:lang w:eastAsia="pt-BR"/>
        </w:rPr>
        <w:lastRenderedPageBreak/>
        <w:drawing>
          <wp:inline distT="0" distB="0" distL="0" distR="0">
            <wp:extent cx="5524500" cy="3381375"/>
            <wp:effectExtent l="19050" t="0" r="0" b="0"/>
            <wp:docPr id="7" name="Imagem 7" descr="Como deixar o Windows 10 mais rápido - Imagem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o deixar o Windows 10 mais rápido - Imagem 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09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10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Isso irá ajudar principalmente na inicialização do Windows. Porém, note que alguns programas não devem ser desabilitados da inicialização, como por exemplo, o antivírus, uma vez que ele protege seu computador.</w:t>
        </w:r>
      </w:ins>
    </w:p>
    <w:p w:rsidR="009A1245" w:rsidRPr="009A1245" w:rsidRDefault="009A1245" w:rsidP="009A1245">
      <w:pPr>
        <w:shd w:val="clear" w:color="auto" w:fill="FFFFFF"/>
        <w:spacing w:before="450" w:after="300" w:line="240" w:lineRule="auto"/>
        <w:outlineLvl w:val="2"/>
        <w:rPr>
          <w:ins w:id="111" w:author="Unknown"/>
          <w:rFonts w:ascii="Arial" w:eastAsia="Times New Roman" w:hAnsi="Arial" w:cs="Arial"/>
          <w:color w:val="000000"/>
          <w:spacing w:val="8"/>
          <w:sz w:val="27"/>
          <w:szCs w:val="27"/>
          <w:lang w:eastAsia="pt-BR"/>
        </w:rPr>
      </w:pPr>
      <w:ins w:id="112" w:author="Unknown">
        <w:r w:rsidRPr="009A1245">
          <w:rPr>
            <w:rFonts w:ascii="Arial" w:eastAsia="Times New Roman" w:hAnsi="Arial" w:cs="Arial"/>
            <w:color w:val="000000"/>
            <w:spacing w:val="8"/>
            <w:sz w:val="27"/>
            <w:szCs w:val="27"/>
            <w:lang w:eastAsia="pt-BR"/>
          </w:rPr>
          <w:t>6. Desative os sons de notificações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13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14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No Windows sempre que um evento ocorre um som é reproduzido para notificar o usuário. Porém, se você não precisa dessas notificações sonoras, você pode desativá-las para </w:t>
        </w:r>
        <w:proofErr w:type="gram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otimizar</w:t>
        </w:r>
        <w:proofErr w:type="gram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 o desempenho do sistema.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15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16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6.1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Pressione </w:t>
        </w:r>
        <w:proofErr w:type="spell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Win</w:t>
        </w:r>
        <w:proofErr w:type="spell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+R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para abrir a caixa Executar, digite </w:t>
        </w:r>
        <w:proofErr w:type="spellStart"/>
        <w:proofErr w:type="gram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mmsys</w:t>
        </w:r>
        <w:proofErr w:type="spell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.</w:t>
        </w:r>
        <w:proofErr w:type="spellStart"/>
        <w:proofErr w:type="gram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cpl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e pressione </w:t>
        </w:r>
        <w:proofErr w:type="spellStart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Enter</w:t>
        </w:r>
        <w:proofErr w:type="spellEnd"/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17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18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6.2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</w:t>
        </w:r>
        <w:proofErr w:type="gram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Abra</w:t>
        </w:r>
        <w:proofErr w:type="gram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 a guia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“Sons”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e, em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“Esquema de Som”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selecione a opção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“Nenhum Som”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19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20" w:author="Unknown"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6.3.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Clique em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Aplicar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 e depois em </w:t>
        </w:r>
        <w:r w:rsidRPr="009A1245">
          <w:rPr>
            <w:rFonts w:ascii="Arial" w:eastAsia="Times New Roman" w:hAnsi="Arial" w:cs="Arial"/>
            <w:b/>
            <w:bCs/>
            <w:color w:val="555555"/>
            <w:sz w:val="24"/>
            <w:szCs w:val="24"/>
            <w:lang w:eastAsia="pt-BR"/>
          </w:rPr>
          <w:t>OK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jc w:val="center"/>
        <w:rPr>
          <w:ins w:id="121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1E73BE"/>
          <w:sz w:val="24"/>
          <w:szCs w:val="24"/>
          <w:lang w:eastAsia="pt-BR"/>
        </w:rPr>
        <w:lastRenderedPageBreak/>
        <w:drawing>
          <wp:inline distT="0" distB="0" distL="0" distR="0">
            <wp:extent cx="4029075" cy="4333875"/>
            <wp:effectExtent l="19050" t="0" r="9525" b="0"/>
            <wp:docPr id="8" name="Imagem 8" descr="Como deixar o Windows 10 mais rápido - Imagem 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o deixar o Windows 10 mais rápido - Imagem 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45" w:rsidRPr="009A1245" w:rsidRDefault="009A1245" w:rsidP="009A1245">
      <w:pPr>
        <w:shd w:val="clear" w:color="auto" w:fill="FFFFFF"/>
        <w:spacing w:before="450" w:after="300" w:line="240" w:lineRule="auto"/>
        <w:outlineLvl w:val="2"/>
        <w:rPr>
          <w:ins w:id="122" w:author="Unknown"/>
          <w:rFonts w:ascii="Arial" w:eastAsia="Times New Roman" w:hAnsi="Arial" w:cs="Arial"/>
          <w:color w:val="000000"/>
          <w:spacing w:val="8"/>
          <w:sz w:val="27"/>
          <w:szCs w:val="27"/>
          <w:lang w:eastAsia="pt-BR"/>
        </w:rPr>
      </w:pPr>
      <w:ins w:id="123" w:author="Unknown">
        <w:r w:rsidRPr="009A1245">
          <w:rPr>
            <w:rFonts w:ascii="Arial" w:eastAsia="Times New Roman" w:hAnsi="Arial" w:cs="Arial"/>
            <w:color w:val="000000"/>
            <w:spacing w:val="8"/>
            <w:sz w:val="27"/>
            <w:szCs w:val="27"/>
            <w:lang w:eastAsia="pt-BR"/>
          </w:rPr>
          <w:t>7. Desinstale programas e aplicativos desnecessários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24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25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O Windows 10 vem com vários aplicativos modernos pré-instalados e alguns são executados em segundo plano e, você pode desinstalar os aplicativos que não utiliza para melhorar o desempenho do Windows 10.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26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27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Para desinstalar os aplicativos do Windows 10, você pode utilizar o programa </w:t>
        </w:r>
        <w:proofErr w:type="spell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begin"/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instrText xml:space="preserve"> HYPERLINK "https://www.softdownload.com.br/desinstale-programas-windows-iobit-uninstaller.html" \o "Download IObit Uninstaller" \t "_blank" </w:instrTex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separate"/>
        </w:r>
        <w:proofErr w:type="gramStart"/>
        <w:r w:rsidRPr="009A1245">
          <w:rPr>
            <w:rFonts w:ascii="Arial" w:eastAsia="Times New Roman" w:hAnsi="Arial" w:cs="Arial"/>
            <w:color w:val="1E73BE"/>
            <w:sz w:val="24"/>
            <w:szCs w:val="24"/>
            <w:u w:val="single"/>
            <w:lang w:eastAsia="pt-BR"/>
          </w:rPr>
          <w:t>iObit</w:t>
        </w:r>
        <w:proofErr w:type="spellEnd"/>
        <w:proofErr w:type="gramEnd"/>
        <w:r w:rsidRPr="009A1245">
          <w:rPr>
            <w:rFonts w:ascii="Arial" w:eastAsia="Times New Roman" w:hAnsi="Arial" w:cs="Arial"/>
            <w:color w:val="1E73BE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9A1245">
          <w:rPr>
            <w:rFonts w:ascii="Arial" w:eastAsia="Times New Roman" w:hAnsi="Arial" w:cs="Arial"/>
            <w:color w:val="1E73BE"/>
            <w:sz w:val="24"/>
            <w:szCs w:val="24"/>
            <w:u w:val="single"/>
            <w:lang w:eastAsia="pt-BR"/>
          </w:rPr>
          <w:t>Uninstaller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end"/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. Além disso, você também pode usá-lo para desinstalar programas que você instalou, usou uma vez e nunca mais usou.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jc w:val="center"/>
        <w:rPr>
          <w:ins w:id="128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555555"/>
          <w:sz w:val="24"/>
          <w:szCs w:val="24"/>
          <w:lang w:eastAsia="pt-BR"/>
        </w:rPr>
        <w:lastRenderedPageBreak/>
        <w:drawing>
          <wp:inline distT="0" distB="0" distL="0" distR="0">
            <wp:extent cx="5524500" cy="3686175"/>
            <wp:effectExtent l="19050" t="0" r="0" b="0"/>
            <wp:docPr id="9" name="Imagem 9" descr="Como deixar o Windows 10 mais rápido - 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o deixar o Windows 10 mais rápido - Imagem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45" w:rsidRPr="009A1245" w:rsidRDefault="009A1245" w:rsidP="009A1245">
      <w:pPr>
        <w:shd w:val="clear" w:color="auto" w:fill="FFFFFF"/>
        <w:spacing w:before="450" w:after="300" w:line="240" w:lineRule="auto"/>
        <w:outlineLvl w:val="2"/>
        <w:rPr>
          <w:ins w:id="129" w:author="Unknown"/>
          <w:rFonts w:ascii="Arial" w:eastAsia="Times New Roman" w:hAnsi="Arial" w:cs="Arial"/>
          <w:color w:val="000000"/>
          <w:spacing w:val="8"/>
          <w:sz w:val="27"/>
          <w:szCs w:val="27"/>
          <w:lang w:eastAsia="pt-BR"/>
        </w:rPr>
      </w:pPr>
      <w:ins w:id="130" w:author="Unknown">
        <w:r w:rsidRPr="009A1245">
          <w:rPr>
            <w:rFonts w:ascii="Arial" w:eastAsia="Times New Roman" w:hAnsi="Arial" w:cs="Arial"/>
            <w:color w:val="000000"/>
            <w:spacing w:val="8"/>
            <w:sz w:val="27"/>
            <w:szCs w:val="27"/>
            <w:lang w:eastAsia="pt-BR"/>
          </w:rPr>
          <w:t>8. Desabilite os recursos que coletam dados para a Microsoft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31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32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Existem muitos recursos no Windows 10 que recolhem informações sobre o usuário e desabilitando esses recursos, você pode proteger sua privacidade e ao mesmo tempo melhorar o desempenho do Windows 10.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33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34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Uma das formas mais fáceis de desativar esses recursos e proteger sua privacidade é usando o 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begin"/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instrText xml:space="preserve"> HYPERLINK "https://www.softdownload.com.br/proteja-privacidade-windows-10-shutup10.html" \o "Download ShutUp10" \t "_blank" </w:instrTex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separate"/>
        </w:r>
        <w:proofErr w:type="gramStart"/>
        <w:r w:rsidRPr="009A1245">
          <w:rPr>
            <w:rFonts w:ascii="Arial" w:eastAsia="Times New Roman" w:hAnsi="Arial" w:cs="Arial"/>
            <w:color w:val="1E73BE"/>
            <w:sz w:val="24"/>
            <w:szCs w:val="24"/>
            <w:u w:val="single"/>
            <w:lang w:eastAsia="pt-BR"/>
          </w:rPr>
          <w:t>ShutUp10</w:t>
        </w:r>
        <w:proofErr w:type="gram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end"/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, um programa gratuito que reúne todas as configurações de privacidade do Windows 10 em um único local.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jc w:val="center"/>
        <w:rPr>
          <w:ins w:id="135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555555"/>
          <w:sz w:val="24"/>
          <w:szCs w:val="24"/>
          <w:lang w:eastAsia="pt-BR"/>
        </w:rPr>
        <w:lastRenderedPageBreak/>
        <w:drawing>
          <wp:inline distT="0" distB="0" distL="0" distR="0">
            <wp:extent cx="5524500" cy="3810000"/>
            <wp:effectExtent l="19050" t="0" r="0" b="0"/>
            <wp:docPr id="10" name="Imagem 10" descr="Como deixar o Windows 10 mais rápido - 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o deixar o Windows 10 mais rápido - Imagem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45" w:rsidRPr="009A1245" w:rsidRDefault="009A1245" w:rsidP="009A1245">
      <w:pPr>
        <w:shd w:val="clear" w:color="auto" w:fill="FFFFFF"/>
        <w:spacing w:before="450" w:after="300" w:line="240" w:lineRule="auto"/>
        <w:outlineLvl w:val="2"/>
        <w:rPr>
          <w:ins w:id="136" w:author="Unknown"/>
          <w:rFonts w:ascii="Arial" w:eastAsia="Times New Roman" w:hAnsi="Arial" w:cs="Arial"/>
          <w:color w:val="000000"/>
          <w:spacing w:val="8"/>
          <w:sz w:val="27"/>
          <w:szCs w:val="27"/>
          <w:lang w:eastAsia="pt-BR"/>
        </w:rPr>
      </w:pPr>
      <w:ins w:id="137" w:author="Unknown">
        <w:r w:rsidRPr="009A1245">
          <w:rPr>
            <w:rFonts w:ascii="Arial" w:eastAsia="Times New Roman" w:hAnsi="Arial" w:cs="Arial"/>
            <w:color w:val="000000"/>
            <w:spacing w:val="8"/>
            <w:sz w:val="27"/>
            <w:szCs w:val="27"/>
            <w:lang w:eastAsia="pt-BR"/>
          </w:rPr>
          <w:t xml:space="preserve">9. Atualize os </w:t>
        </w:r>
        <w:proofErr w:type="spellStart"/>
        <w:r w:rsidRPr="009A1245">
          <w:rPr>
            <w:rFonts w:ascii="Arial" w:eastAsia="Times New Roman" w:hAnsi="Arial" w:cs="Arial"/>
            <w:color w:val="000000"/>
            <w:spacing w:val="8"/>
            <w:sz w:val="27"/>
            <w:szCs w:val="27"/>
            <w:lang w:eastAsia="pt-BR"/>
          </w:rPr>
          <w:t>drivers</w:t>
        </w:r>
        <w:proofErr w:type="spellEnd"/>
        <w:r w:rsidRPr="009A1245">
          <w:rPr>
            <w:rFonts w:ascii="Arial" w:eastAsia="Times New Roman" w:hAnsi="Arial" w:cs="Arial"/>
            <w:color w:val="000000"/>
            <w:spacing w:val="8"/>
            <w:sz w:val="27"/>
            <w:szCs w:val="27"/>
            <w:lang w:eastAsia="pt-BR"/>
          </w:rPr>
          <w:t xml:space="preserve"> de hardware regularmente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38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39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Atualizações de </w:t>
        </w:r>
        <w:proofErr w:type="spell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drivers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 trazem correções e podem resolver problemas de desempenho e compatibilidade. Por isso é importante manter o </w:t>
        </w:r>
        <w:proofErr w:type="spell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drivers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 de dispositivos de hardware do seu computador sempre atualizados.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40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41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Embora seja possível fazer isso manualmente, você pode utilizar um programa como o </w:t>
        </w:r>
        <w:proofErr w:type="spell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begin"/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instrText xml:space="preserve"> HYPERLINK "https://www.softdownload.com.br/atualize-drivers-pc-driver-booster.html" \o "Download Driver Booster" \t "_blank" </w:instrTex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separate"/>
        </w:r>
        <w:r w:rsidRPr="009A1245">
          <w:rPr>
            <w:rFonts w:ascii="Arial" w:eastAsia="Times New Roman" w:hAnsi="Arial" w:cs="Arial"/>
            <w:color w:val="1E73BE"/>
            <w:sz w:val="24"/>
            <w:szCs w:val="24"/>
            <w:u w:val="single"/>
            <w:lang w:eastAsia="pt-BR"/>
          </w:rPr>
          <w:t>Driver</w:t>
        </w:r>
        <w:proofErr w:type="spellEnd"/>
        <w:r w:rsidRPr="009A1245">
          <w:rPr>
            <w:rFonts w:ascii="Arial" w:eastAsia="Times New Roman" w:hAnsi="Arial" w:cs="Arial"/>
            <w:color w:val="1E73BE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9A1245">
          <w:rPr>
            <w:rFonts w:ascii="Arial" w:eastAsia="Times New Roman" w:hAnsi="Arial" w:cs="Arial"/>
            <w:color w:val="1E73BE"/>
            <w:sz w:val="24"/>
            <w:szCs w:val="24"/>
            <w:u w:val="single"/>
            <w:lang w:eastAsia="pt-BR"/>
          </w:rPr>
          <w:t>Booster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end"/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, que verifica automaticamente os </w:t>
        </w:r>
        <w:proofErr w:type="spell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drivers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 de hardware do computador e lhe notifica quando existem atualizações.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jc w:val="center"/>
        <w:rPr>
          <w:ins w:id="142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1E73BE"/>
          <w:sz w:val="24"/>
          <w:szCs w:val="24"/>
          <w:lang w:eastAsia="pt-BR"/>
        </w:rPr>
        <w:lastRenderedPageBreak/>
        <w:drawing>
          <wp:inline distT="0" distB="0" distL="0" distR="0">
            <wp:extent cx="5524500" cy="3686175"/>
            <wp:effectExtent l="19050" t="0" r="0" b="0"/>
            <wp:docPr id="11" name="Imagem 11" descr="Como deixar o Windows 10 mais rápido - Imagem 1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o deixar o Windows 10 mais rápido - Imagem 1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45" w:rsidRPr="009A1245" w:rsidRDefault="009A1245" w:rsidP="009A1245">
      <w:pPr>
        <w:shd w:val="clear" w:color="auto" w:fill="FFFFFF"/>
        <w:spacing w:before="450" w:after="300" w:line="240" w:lineRule="auto"/>
        <w:outlineLvl w:val="2"/>
        <w:rPr>
          <w:ins w:id="143" w:author="Unknown"/>
          <w:rFonts w:ascii="Arial" w:eastAsia="Times New Roman" w:hAnsi="Arial" w:cs="Arial"/>
          <w:color w:val="000000"/>
          <w:spacing w:val="8"/>
          <w:sz w:val="27"/>
          <w:szCs w:val="27"/>
          <w:lang w:eastAsia="pt-BR"/>
        </w:rPr>
      </w:pPr>
      <w:ins w:id="144" w:author="Unknown">
        <w:r w:rsidRPr="009A1245">
          <w:rPr>
            <w:rFonts w:ascii="Arial" w:eastAsia="Times New Roman" w:hAnsi="Arial" w:cs="Arial"/>
            <w:color w:val="000000"/>
            <w:spacing w:val="8"/>
            <w:sz w:val="27"/>
            <w:szCs w:val="27"/>
            <w:lang w:eastAsia="pt-BR"/>
          </w:rPr>
          <w:t>10. Faça um upgrade em seu computador</w:t>
        </w:r>
      </w:ins>
    </w:p>
    <w:p w:rsidR="009A1245" w:rsidRPr="009A1245" w:rsidRDefault="009A1245" w:rsidP="009A1245">
      <w:pPr>
        <w:shd w:val="clear" w:color="auto" w:fill="FFFFFF"/>
        <w:spacing w:before="150" w:after="300" w:line="240" w:lineRule="auto"/>
        <w:rPr>
          <w:ins w:id="145" w:author="Unknown"/>
          <w:rFonts w:ascii="Arial" w:eastAsia="Times New Roman" w:hAnsi="Arial" w:cs="Arial"/>
          <w:color w:val="555555"/>
          <w:sz w:val="24"/>
          <w:szCs w:val="24"/>
          <w:lang w:eastAsia="pt-BR"/>
        </w:rPr>
      </w:pPr>
      <w:ins w:id="146" w:author="Unknown"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Se mesmo após executar as dicas acima, você ainda acredita que o seu computador está lento, você pode fazer um upgrade. Por exemplo, 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begin"/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instrText xml:space="preserve"> HYPERLINK "https://www.softdownload.com.br/como-migrar-windows-hd-para-disco-ssd.html" </w:instrTex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separate"/>
        </w:r>
        <w:r w:rsidRPr="009A1245">
          <w:rPr>
            <w:rFonts w:ascii="Arial" w:eastAsia="Times New Roman" w:hAnsi="Arial" w:cs="Arial"/>
            <w:color w:val="1E73BE"/>
            <w:sz w:val="24"/>
            <w:szCs w:val="24"/>
            <w:u w:val="single"/>
            <w:lang w:eastAsia="pt-BR"/>
          </w:rPr>
          <w:t>trocando o seu HD antigo por um disco SSD</w:t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fldChar w:fldCharType="end"/>
        </w:r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, você irá melhorar em muito o desempenho do computador, uma vez que os discos SSD são muito mais velozes que os </w:t>
        </w:r>
        <w:proofErr w:type="spellStart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>HDs</w:t>
        </w:r>
        <w:proofErr w:type="spellEnd"/>
        <w:r w:rsidRPr="009A1245">
          <w:rPr>
            <w:rFonts w:ascii="Arial" w:eastAsia="Times New Roman" w:hAnsi="Arial" w:cs="Arial"/>
            <w:color w:val="555555"/>
            <w:sz w:val="24"/>
            <w:szCs w:val="24"/>
            <w:lang w:eastAsia="pt-BR"/>
          </w:rPr>
          <w:t xml:space="preserve"> tradicionais.</w:t>
        </w:r>
      </w:ins>
    </w:p>
    <w:p w:rsidR="009C79C4" w:rsidRDefault="009C79C4"/>
    <w:sectPr w:rsidR="009C79C4" w:rsidSect="009C7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96AB9"/>
    <w:multiLevelType w:val="multilevel"/>
    <w:tmpl w:val="0AF4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51012"/>
    <w:multiLevelType w:val="multilevel"/>
    <w:tmpl w:val="DCE8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1245"/>
    <w:rsid w:val="009A1245"/>
    <w:rsid w:val="009C7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9C4"/>
  </w:style>
  <w:style w:type="paragraph" w:styleId="Ttulo1">
    <w:name w:val="heading 1"/>
    <w:basedOn w:val="Normal"/>
    <w:link w:val="Ttulo1Char"/>
    <w:uiPriority w:val="9"/>
    <w:qFormat/>
    <w:rsid w:val="009A1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A1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A1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12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A12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A12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entry-meta">
    <w:name w:val="entry-meta"/>
    <w:basedOn w:val="Normal"/>
    <w:rsid w:val="009A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ntry-author">
    <w:name w:val="entry-author"/>
    <w:basedOn w:val="Fontepargpadro"/>
    <w:rsid w:val="009A1245"/>
  </w:style>
  <w:style w:type="character" w:styleId="Hyperlink">
    <w:name w:val="Hyperlink"/>
    <w:basedOn w:val="Fontepargpadro"/>
    <w:uiPriority w:val="99"/>
    <w:semiHidden/>
    <w:unhideWhenUsed/>
    <w:rsid w:val="009A1245"/>
    <w:rPr>
      <w:color w:val="0000FF"/>
      <w:u w:val="single"/>
    </w:rPr>
  </w:style>
  <w:style w:type="character" w:customStyle="1" w:styleId="entry-author-name">
    <w:name w:val="entry-author-name"/>
    <w:basedOn w:val="Fontepargpadro"/>
    <w:rsid w:val="009A1245"/>
  </w:style>
  <w:style w:type="character" w:customStyle="1" w:styleId="entry-categories">
    <w:name w:val="entry-categories"/>
    <w:basedOn w:val="Fontepargpadro"/>
    <w:rsid w:val="009A1245"/>
  </w:style>
  <w:style w:type="paragraph" w:styleId="NormalWeb">
    <w:name w:val="Normal (Web)"/>
    <w:basedOn w:val="Normal"/>
    <w:uiPriority w:val="99"/>
    <w:semiHidden/>
    <w:unhideWhenUsed/>
    <w:rsid w:val="009A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1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1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1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5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  <w:divsChild>
            <w:div w:id="13068602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525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download.com.br/10-dicas-deixar-windows-10-rapido.html" TargetMode="External"/><Relationship Id="rId13" Type="http://schemas.openxmlformats.org/officeDocument/2006/relationships/hyperlink" Target="https://www.softdownload.com.br/wp-content/uploads/como_windows_10_rapido_img2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www.softdownload.com.br/wp-content/uploads/como_windows_10_rapido_img6.png" TargetMode="External"/><Relationship Id="rId7" Type="http://schemas.openxmlformats.org/officeDocument/2006/relationships/hyperlink" Target="https://www.softdownload.com.br/category/windows-10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softdownload.com.br/wp-content/uploads/como_windows_10_rapido_img4.png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oftdownload.com.br/category/destaques" TargetMode="External"/><Relationship Id="rId11" Type="http://schemas.openxmlformats.org/officeDocument/2006/relationships/hyperlink" Target="https://www.softdownload.com.br/wp-content/uploads/como_windows_10_rapido_img1.png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plus.google.com/116572891201125022548?rel=author" TargetMode="External"/><Relationship Id="rId15" Type="http://schemas.openxmlformats.org/officeDocument/2006/relationships/hyperlink" Target="https://www.softdownload.com.br/wp-content/uploads/como_windows_10_rapido_img3.png" TargetMode="External"/><Relationship Id="rId23" Type="http://schemas.openxmlformats.org/officeDocument/2006/relationships/hyperlink" Target="https://www.softdownload.com.br/wp-content/uploads/como_windows_10_rapido_img7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1.jpeg"/><Relationship Id="rId19" Type="http://schemas.openxmlformats.org/officeDocument/2006/relationships/hyperlink" Target="https://www.softdownload.com.br/wp-content/uploads/como_windows_10_rapido_img5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download.com.br/wp-content/uploads/como_windows_10_rapido.jp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www.softdownload.com.br/wp-content/uploads/driver_booster_3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1143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de Sousa Reis</dc:creator>
  <cp:lastModifiedBy>Wellington de Sousa Reis</cp:lastModifiedBy>
  <cp:revision>1</cp:revision>
  <dcterms:created xsi:type="dcterms:W3CDTF">2019-10-12T14:59:00Z</dcterms:created>
  <dcterms:modified xsi:type="dcterms:W3CDTF">2019-10-12T15:01:00Z</dcterms:modified>
</cp:coreProperties>
</file>